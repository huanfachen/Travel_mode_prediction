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F21C" w14:textId="751612B8" w:rsidR="001D2F9B" w:rsidRDefault="00E241AA">
      <w:r>
        <w:t>Naming of files</w:t>
      </w:r>
    </w:p>
    <w:p w14:paraId="6AD91A6C" w14:textId="05DA9708" w:rsidR="009502DE" w:rsidRDefault="009502DE">
      <w:r>
        <w:t>2021-04-</w:t>
      </w:r>
      <w:del w:id="0" w:author="Cheng, Yan" w:date="2021-04-28T13:30:00Z">
        <w:r w:rsidDel="00A13774">
          <w:delText>26</w:delText>
        </w:r>
      </w:del>
      <w:ins w:id="1" w:author="Cheng, Yan" w:date="2021-04-28T13:30:00Z">
        <w:r w:rsidR="00A13774">
          <w:t>2</w:t>
        </w:r>
      </w:ins>
      <w:ins w:id="2" w:author="Cheng, Yan" w:date="2021-04-29T05:36:00Z">
        <w:r w:rsidR="00667D0A">
          <w:t>9</w:t>
        </w:r>
      </w:ins>
      <w:ins w:id="3" w:author="Cheng, Yan" w:date="2021-04-28T13:30:00Z">
        <w:r w:rsidR="00A13774">
          <w:t xml:space="preserve"> Updated by </w:t>
        </w:r>
        <w:proofErr w:type="gramStart"/>
        <w:r w:rsidR="00A13774">
          <w:t>Yan</w:t>
        </w:r>
      </w:ins>
      <w:proofErr w:type="gramEnd"/>
    </w:p>
    <w:p w14:paraId="668EDC75" w14:textId="1DB49972" w:rsidR="00E241AA" w:rsidRDefault="00E241AA" w:rsidP="00E241AA">
      <w:pPr>
        <w:pStyle w:val="ListParagraph"/>
        <w:numPr>
          <w:ilvl w:val="0"/>
          <w:numId w:val="1"/>
        </w:numPr>
      </w:pPr>
      <w:del w:id="4" w:author="Cheng, Yan" w:date="2021-04-28T13:34:00Z">
        <w:r w:rsidDel="00546A2F">
          <w:delText xml:space="preserve">Original </w:delText>
        </w:r>
      </w:del>
      <w:ins w:id="5" w:author="Cheng, Yan" w:date="2021-04-28T13:34:00Z">
        <w:r w:rsidR="00546A2F">
          <w:t xml:space="preserve">Resampled </w:t>
        </w:r>
      </w:ins>
      <w:r>
        <w:t>data files: [Data]</w:t>
      </w:r>
      <w:ins w:id="6" w:author="Cheng, Yan" w:date="2021-04-29T05:36:00Z">
        <w:r w:rsidR="00667D0A" w:rsidRPr="00667D0A">
          <w:t xml:space="preserve"> </w:t>
        </w:r>
        <w:r w:rsidR="00667D0A">
          <w:t>_[No]</w:t>
        </w:r>
      </w:ins>
      <w:r>
        <w:t>_[X|</w:t>
      </w:r>
      <w:proofErr w:type="gramStart"/>
      <w:r>
        <w:t>Y]_</w:t>
      </w:r>
      <w:proofErr w:type="gramEnd"/>
      <w:r>
        <w:t>[Train</w:t>
      </w:r>
      <w:ins w:id="7" w:author="Cheng, Yan" w:date="2021-04-29T05:36:00Z">
        <w:r w:rsidR="00667D0A">
          <w:t>]</w:t>
        </w:r>
      </w:ins>
      <w:del w:id="8" w:author="Cheng, Yan" w:date="2021-04-28T13:24:00Z">
        <w:r w:rsidDel="005D1E66">
          <w:delText>|Test</w:delText>
        </w:r>
      </w:del>
      <w:del w:id="9" w:author="Cheng, Yan" w:date="2021-04-29T05:36:00Z">
        <w:r w:rsidDel="00667D0A">
          <w:delText>]</w:delText>
        </w:r>
      </w:del>
      <w:r>
        <w:t>.csv</w:t>
      </w:r>
    </w:p>
    <w:p w14:paraId="7C38427E" w14:textId="61136A6F" w:rsidR="00E241AA" w:rsidRDefault="00E241AA" w:rsidP="00E241AA">
      <w:pPr>
        <w:pStyle w:val="ListParagraph"/>
        <w:numPr>
          <w:ilvl w:val="1"/>
          <w:numId w:val="1"/>
        </w:numPr>
      </w:pPr>
      <w:r>
        <w:t>Each dataset contains four csv files.</w:t>
      </w:r>
      <w:r w:rsidR="009502DE">
        <w:t xml:space="preserve"> Each csv contains headers but not row numbers.</w:t>
      </w:r>
    </w:p>
    <w:p w14:paraId="21A5CB33" w14:textId="76EB84CE" w:rsidR="005D1E66" w:rsidRDefault="00E241AA" w:rsidP="00E241AA">
      <w:pPr>
        <w:pStyle w:val="ListParagraph"/>
        <w:numPr>
          <w:ilvl w:val="1"/>
          <w:numId w:val="1"/>
        </w:numPr>
        <w:rPr>
          <w:ins w:id="10" w:author="Cheng, Yan" w:date="2021-04-28T13:25:00Z"/>
        </w:rPr>
      </w:pPr>
      <w:r>
        <w:t xml:space="preserve">[Data]: describing the </w:t>
      </w:r>
      <w:ins w:id="11" w:author="Cheng, Yan" w:date="2021-04-28T13:24:00Z">
        <w:r w:rsidR="005D1E66">
          <w:t>resampling method used to generate this dataset.</w:t>
        </w:r>
      </w:ins>
      <w:del w:id="12" w:author="Cheng, Yan" w:date="2021-04-28T13:24:00Z">
        <w:r w:rsidDel="005D1E66">
          <w:rPr>
            <w:rFonts w:hint="eastAsia"/>
          </w:rPr>
          <w:delText xml:space="preserve">dataset. </w:delText>
        </w:r>
        <w:r w:rsidR="009502DE" w:rsidDel="005D1E66">
          <w:rPr>
            <w:rFonts w:hint="eastAsia"/>
          </w:rPr>
          <w:delText>Options include</w:delText>
        </w:r>
        <w:r w:rsidDel="005D1E66">
          <w:rPr>
            <w:rFonts w:hint="eastAsia"/>
          </w:rPr>
          <w:delText xml:space="preserve"> </w:delText>
        </w:r>
        <w:r w:rsidRPr="00E241AA" w:rsidDel="005D1E66">
          <w:rPr>
            <w:rFonts w:hint="eastAsia"/>
          </w:rPr>
          <w:delText xml:space="preserve">original, rand_subsample, </w:delText>
        </w:r>
      </w:del>
    </w:p>
    <w:p w14:paraId="4452D6DC" w14:textId="4027E68C" w:rsidR="005D1E66" w:rsidRDefault="005D1E66" w:rsidP="005D1E66">
      <w:pPr>
        <w:pStyle w:val="ListParagraph"/>
        <w:ind w:left="1440"/>
        <w:rPr>
          <w:ins w:id="13" w:author="Cheng, Yan" w:date="2021-04-28T13:25:00Z"/>
        </w:rPr>
      </w:pPr>
      <w:ins w:id="14" w:author="Cheng, Yan" w:date="2021-04-28T13:25:00Z">
        <w:r>
          <w:t>Undersampling:</w:t>
        </w:r>
      </w:ins>
    </w:p>
    <w:p w14:paraId="617813DD" w14:textId="0D40400D" w:rsidR="00BC141A" w:rsidRDefault="00BC141A" w:rsidP="00BC141A">
      <w:pPr>
        <w:pStyle w:val="ListParagraph"/>
        <w:ind w:left="1440"/>
        <w:rPr>
          <w:ins w:id="15" w:author="Cheng, Yan" w:date="2021-04-28T13:26:00Z"/>
        </w:rPr>
      </w:pPr>
      <w:ins w:id="16" w:author="Cheng, Yan" w:date="2021-04-28T13:26:00Z">
        <w:r>
          <w:t>1.1_</w:t>
        </w:r>
      </w:ins>
      <w:ins w:id="17" w:author="Cheng, Yan" w:date="2021-04-28T13:28:00Z">
        <w:r w:rsidR="00E25B12" w:rsidRPr="00E25B12">
          <w:t>RandomUnderSampler</w:t>
        </w:r>
        <w:r w:rsidR="00CA1D0E">
          <w:t xml:space="preserve">: </w:t>
        </w:r>
      </w:ins>
      <w:ins w:id="18" w:author="Cheng, Yan" w:date="2021-04-28T13:26:00Z">
        <w:r>
          <w:t>Random majority under-sampling with replacement</w:t>
        </w:r>
      </w:ins>
    </w:p>
    <w:p w14:paraId="3FDBE0DC" w14:textId="73A573F6" w:rsidR="00CA1D0E" w:rsidRDefault="00CA1D0E" w:rsidP="00BC141A">
      <w:pPr>
        <w:pStyle w:val="ListParagraph"/>
        <w:ind w:left="1440"/>
        <w:rPr>
          <w:ins w:id="19" w:author="Cheng, Yan" w:date="2021-04-28T13:28:00Z"/>
        </w:rPr>
      </w:pPr>
      <w:ins w:id="20" w:author="Cheng, Yan" w:date="2021-04-28T13:28:00Z">
        <w:r w:rsidRPr="00CA1D0E">
          <w:t>1.2_</w:t>
        </w:r>
        <w:bookmarkStart w:id="21" w:name="_Hlk70508953"/>
        <w:r w:rsidRPr="00CA1D0E">
          <w:t>One-SidedSelection</w:t>
        </w:r>
        <w:bookmarkEnd w:id="21"/>
        <w:r>
          <w:t xml:space="preserve">: </w:t>
        </w:r>
        <w:r w:rsidRPr="00CA1D0E">
          <w:t>One-Sided</w:t>
        </w:r>
        <w:r>
          <w:t xml:space="preserve"> </w:t>
        </w:r>
        <w:r w:rsidRPr="00CA1D0E">
          <w:t>Selection</w:t>
        </w:r>
        <w:r>
          <w:t xml:space="preserve">  </w:t>
        </w:r>
      </w:ins>
    </w:p>
    <w:p w14:paraId="1DF9D934" w14:textId="464C57CE" w:rsidR="00CA1D0E" w:rsidRDefault="00CA1D0E" w:rsidP="00BC141A">
      <w:pPr>
        <w:pStyle w:val="ListParagraph"/>
        <w:ind w:left="1440"/>
        <w:rPr>
          <w:ins w:id="22" w:author="Cheng, Yan" w:date="2021-04-28T13:28:00Z"/>
        </w:rPr>
      </w:pPr>
      <w:ins w:id="23" w:author="Cheng, Yan" w:date="2021-04-28T13:28:00Z">
        <w:r w:rsidRPr="00CA1D0E">
          <w:t>1.3_NeighbourhoodCleaningRule</w:t>
        </w:r>
      </w:ins>
      <w:ins w:id="24" w:author="Cheng, Yan" w:date="2021-04-28T13:29:00Z">
        <w:r>
          <w:t xml:space="preserve">: </w:t>
        </w:r>
        <w:r w:rsidRPr="00CA1D0E">
          <w:t>Neighbourhood</w:t>
        </w:r>
        <w:r>
          <w:t xml:space="preserve"> </w:t>
        </w:r>
        <w:r w:rsidRPr="00CA1D0E">
          <w:t>Cleaning</w:t>
        </w:r>
        <w:r>
          <w:t xml:space="preserve"> </w:t>
        </w:r>
        <w:r w:rsidRPr="00CA1D0E">
          <w:t>Rule</w:t>
        </w:r>
      </w:ins>
    </w:p>
    <w:p w14:paraId="71D0E6AD" w14:textId="67F0DA76" w:rsidR="005D1E66" w:rsidRDefault="005D1E66" w:rsidP="00BC141A">
      <w:pPr>
        <w:pStyle w:val="ListParagraph"/>
        <w:ind w:left="1440"/>
        <w:rPr>
          <w:ins w:id="25" w:author="Cheng, Yan" w:date="2021-04-28T13:25:00Z"/>
        </w:rPr>
      </w:pPr>
      <w:ins w:id="26" w:author="Cheng, Yan" w:date="2021-04-28T13:25:00Z">
        <w:r>
          <w:t>Oversampling:</w:t>
        </w:r>
      </w:ins>
    </w:p>
    <w:p w14:paraId="70CC1291" w14:textId="1E09A902" w:rsidR="00977517" w:rsidRDefault="00977517" w:rsidP="0096748E">
      <w:pPr>
        <w:pStyle w:val="ListParagraph"/>
        <w:ind w:left="1440"/>
        <w:rPr>
          <w:ins w:id="27" w:author="Cheng, Yan" w:date="2021-04-28T13:29:00Z"/>
        </w:rPr>
      </w:pPr>
      <w:ins w:id="28" w:author="Cheng, Yan" w:date="2021-04-28T13:29:00Z">
        <w:r w:rsidRPr="00977517">
          <w:t>2.1_RandomOverSampler</w:t>
        </w:r>
        <w:r>
          <w:t xml:space="preserve">: </w:t>
        </w:r>
      </w:ins>
      <w:ins w:id="29" w:author="Cheng, Yan" w:date="2021-04-28T13:27:00Z">
        <w:r w:rsidR="0096748E">
          <w:t>Random minority over-sampling with replacement</w:t>
        </w:r>
      </w:ins>
    </w:p>
    <w:p w14:paraId="10AEFC90" w14:textId="7F1B493C" w:rsidR="0096748E" w:rsidRDefault="00977517" w:rsidP="0096748E">
      <w:pPr>
        <w:pStyle w:val="ListParagraph"/>
        <w:ind w:left="1440"/>
        <w:rPr>
          <w:ins w:id="30" w:author="Cheng, Yan" w:date="2021-04-28T13:27:00Z"/>
        </w:rPr>
      </w:pPr>
      <w:ins w:id="31" w:author="Cheng, Yan" w:date="2021-04-28T13:29:00Z">
        <w:r w:rsidRPr="00977517">
          <w:t>2.2_SMOTENC</w:t>
        </w:r>
        <w:r>
          <w:t xml:space="preserve">: </w:t>
        </w:r>
      </w:ins>
      <w:ins w:id="32" w:author="Cheng, Yan" w:date="2021-04-28T13:27:00Z">
        <w:r w:rsidR="0096748E">
          <w:t xml:space="preserve">SMOTE for Nominal and Continuous </w:t>
        </w:r>
      </w:ins>
    </w:p>
    <w:p w14:paraId="61836124" w14:textId="1B22A2EB" w:rsidR="0096748E" w:rsidRDefault="00A13774" w:rsidP="0096748E">
      <w:pPr>
        <w:pStyle w:val="ListParagraph"/>
        <w:ind w:left="1440"/>
        <w:rPr>
          <w:ins w:id="33" w:author="Cheng, Yan" w:date="2021-04-28T13:30:00Z"/>
        </w:rPr>
      </w:pPr>
      <w:ins w:id="34" w:author="Cheng, Yan" w:date="2021-04-28T13:29:00Z">
        <w:r w:rsidRPr="00A13774">
          <w:t>2.3_ADASYN</w:t>
        </w:r>
        <w:r>
          <w:t xml:space="preserve">: </w:t>
        </w:r>
      </w:ins>
      <w:ins w:id="35" w:author="Cheng, Yan" w:date="2021-04-28T13:27:00Z">
        <w:r w:rsidR="0096748E">
          <w:t>Adaptive synthetic sampling approach for imbalanced learning</w:t>
        </w:r>
      </w:ins>
    </w:p>
    <w:p w14:paraId="1AD0E020" w14:textId="27FAF75D" w:rsidR="00A13774" w:rsidRDefault="00A13774">
      <w:pPr>
        <w:pStyle w:val="ListParagraph"/>
        <w:numPr>
          <w:ilvl w:val="1"/>
          <w:numId w:val="1"/>
        </w:numPr>
        <w:rPr>
          <w:ins w:id="36" w:author="Cheng, Yan" w:date="2021-04-28T13:27:00Z"/>
        </w:rPr>
        <w:pPrChange w:id="37" w:author="Cheng, Yan" w:date="2021-04-28T13:30:00Z">
          <w:pPr>
            <w:pStyle w:val="ListParagraph"/>
            <w:ind w:left="1440"/>
          </w:pPr>
        </w:pPrChange>
      </w:pPr>
      <w:ins w:id="38" w:author="Cheng, Yan" w:date="2021-04-28T13:30:00Z">
        <w:r>
          <w:t xml:space="preserve">[No] </w:t>
        </w:r>
      </w:ins>
      <w:ins w:id="39" w:author="Cheng, Yan" w:date="2021-04-28T13:31:00Z">
        <w:r>
          <w:t>represents the number of resampling for each type.</w:t>
        </w:r>
      </w:ins>
    </w:p>
    <w:p w14:paraId="0F7013EA" w14:textId="4BE04CB4" w:rsidR="00E241AA" w:rsidDel="005D1E66" w:rsidRDefault="00E241AA" w:rsidP="00E241AA">
      <w:pPr>
        <w:pStyle w:val="ListParagraph"/>
        <w:numPr>
          <w:ilvl w:val="1"/>
          <w:numId w:val="1"/>
        </w:numPr>
        <w:rPr>
          <w:del w:id="40" w:author="Cheng, Yan" w:date="2021-04-28T13:25:00Z"/>
        </w:rPr>
      </w:pPr>
      <w:del w:id="41" w:author="Cheng, Yan" w:date="2021-04-28T13:25:00Z">
        <w:r w:rsidRPr="00E241AA" w:rsidDel="005D1E66">
          <w:delText>rand_oversample</w:delText>
        </w:r>
        <w:r w:rsidR="009502DE" w:rsidDel="005D1E66">
          <w:delText xml:space="preserve">, </w:delText>
        </w:r>
        <w:commentRangeStart w:id="42"/>
        <w:r w:rsidR="009502DE" w:rsidDel="005D1E66">
          <w:delText>TBC</w:delText>
        </w:r>
        <w:commentRangeEnd w:id="42"/>
        <w:r w:rsidR="009502DE" w:rsidDel="005D1E66">
          <w:rPr>
            <w:rStyle w:val="CommentReference"/>
          </w:rPr>
          <w:commentReference w:id="42"/>
        </w:r>
      </w:del>
    </w:p>
    <w:p w14:paraId="2A906B9D" w14:textId="6234D966" w:rsidR="00E241AA" w:rsidRDefault="00E241AA" w:rsidP="00C43C42">
      <w:pPr>
        <w:pStyle w:val="ListParagraph"/>
        <w:numPr>
          <w:ilvl w:val="1"/>
          <w:numId w:val="1"/>
        </w:numPr>
        <w:rPr>
          <w:ins w:id="43" w:author="Cheng, Yan" w:date="2021-04-28T13:31:00Z"/>
        </w:rPr>
      </w:pPr>
      <w:r>
        <w:t xml:space="preserve">Example: </w:t>
      </w:r>
      <w:bookmarkStart w:id="44" w:name="OLE_LINK3"/>
      <w:bookmarkStart w:id="45" w:name="OLE_LINK4"/>
      <w:del w:id="46" w:author="Cheng, Yan" w:date="2021-04-28T13:31:00Z">
        <w:r w:rsidDel="00974E18">
          <w:delText>original_X_Train.csv</w:delText>
        </w:r>
        <w:bookmarkEnd w:id="44"/>
        <w:bookmarkEnd w:id="45"/>
        <w:r w:rsidR="009502DE" w:rsidDel="00974E18">
          <w:delText>, original_Y_Train.csv</w:delText>
        </w:r>
      </w:del>
    </w:p>
    <w:p w14:paraId="2063E33D" w14:textId="38F4570B" w:rsidR="00A13774" w:rsidDel="00974E18" w:rsidRDefault="00974E18">
      <w:pPr>
        <w:pStyle w:val="ListParagraph"/>
        <w:ind w:left="1440"/>
        <w:rPr>
          <w:del w:id="47" w:author="Cheng, Yan" w:date="2021-04-28T13:31:00Z"/>
        </w:rPr>
      </w:pPr>
      <w:ins w:id="48" w:author="Cheng, Yan" w:date="2021-04-28T13:31:00Z">
        <w:r w:rsidRPr="00974E18">
          <w:t>1.1_RandomUnderSampler_X_Train_1.csv</w:t>
        </w:r>
      </w:ins>
    </w:p>
    <w:p w14:paraId="10BC009D" w14:textId="77777777" w:rsidR="00974E18" w:rsidRDefault="00974E18">
      <w:pPr>
        <w:pStyle w:val="ListParagraph"/>
        <w:ind w:left="1440"/>
        <w:rPr>
          <w:ins w:id="49" w:author="Cheng, Yan" w:date="2021-04-28T13:31:00Z"/>
        </w:rPr>
        <w:pPrChange w:id="50" w:author="Cheng, Yan" w:date="2021-04-28T13:31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</w:p>
    <w:p w14:paraId="2BE2D121" w14:textId="134EEB69" w:rsidR="00974E18" w:rsidRDefault="00464F66">
      <w:pPr>
        <w:pStyle w:val="ListParagraph"/>
        <w:ind w:left="1440"/>
        <w:rPr>
          <w:ins w:id="51" w:author="Cheng, Yan" w:date="2021-04-28T13:31:00Z"/>
        </w:rPr>
        <w:pPrChange w:id="52" w:author="Cheng, Yan" w:date="2021-04-28T13:31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53" w:author="Cheng, Yan" w:date="2021-04-28T13:32:00Z">
        <w:r w:rsidRPr="00464F66">
          <w:t>2.3_ADASYN_Y_Train_5.csv</w:t>
        </w:r>
      </w:ins>
    </w:p>
    <w:p w14:paraId="70E97E97" w14:textId="77777777" w:rsidR="00464F66" w:rsidRDefault="009502DE" w:rsidP="00B77B03">
      <w:pPr>
        <w:pStyle w:val="ListParagraph"/>
        <w:numPr>
          <w:ilvl w:val="1"/>
          <w:numId w:val="1"/>
        </w:numPr>
        <w:rPr>
          <w:ins w:id="54" w:author="Cheng, Yan" w:date="2021-04-28T13:32:00Z"/>
        </w:rPr>
      </w:pPr>
      <w:r>
        <w:t xml:space="preserve">Variables in X dataset: </w:t>
      </w:r>
    </w:p>
    <w:p w14:paraId="4C7159EC" w14:textId="6E91530F" w:rsidR="00464F66" w:rsidRDefault="00464F66">
      <w:pPr>
        <w:pStyle w:val="ListParagraph"/>
        <w:ind w:left="1440"/>
        <w:rPr>
          <w:ins w:id="55" w:author="Cheng, Yan" w:date="2021-04-28T13:32:00Z"/>
        </w:rPr>
        <w:pPrChange w:id="56" w:author="Cheng, Yan" w:date="2021-04-28T13:32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57" w:author="Cheng, Yan" w:date="2021-04-28T13:32:00Z">
        <w:r>
          <w:t>[</w:t>
        </w:r>
      </w:ins>
      <w:ins w:id="58" w:author="Cheng, Yan" w:date="2021-04-28T13:33:00Z">
        <w:r w:rsidR="00286C65">
          <w:t>'</w:t>
        </w:r>
      </w:ins>
      <w:proofErr w:type="spellStart"/>
      <w:ins w:id="59" w:author="Cheng, Yan" w:date="2021-04-28T13:32:00Z">
        <w:r w:rsidR="00B46D59">
          <w:t>t</w:t>
        </w:r>
      </w:ins>
      <w:ins w:id="60" w:author="Cheng, Yan" w:date="2021-04-28T13:33:00Z">
        <w:r w:rsidR="00B46D59">
          <w:t>rip_id</w:t>
        </w:r>
        <w:proofErr w:type="spellEnd"/>
        <w:r w:rsidR="00286C65">
          <w:t>'</w:t>
        </w:r>
        <w:r w:rsidR="00B46D59">
          <w:t xml:space="preserve">, </w:t>
        </w:r>
        <w:r w:rsidR="00286C65">
          <w:t>'</w:t>
        </w:r>
        <w:proofErr w:type="spellStart"/>
        <w:r w:rsidR="00286C65" w:rsidRPr="00286C65">
          <w:t>household_id</w:t>
        </w:r>
        <w:proofErr w:type="spellEnd"/>
        <w:r w:rsidR="00286C65">
          <w:t>',</w:t>
        </w:r>
        <w:r w:rsidR="00286C65" w:rsidRPr="00286C65">
          <w:t xml:space="preserve"> </w:t>
        </w:r>
      </w:ins>
      <w:ins w:id="61" w:author="Cheng, Yan" w:date="2021-04-28T13:34:00Z">
        <w:r w:rsidR="00286C65">
          <w:t>'</w:t>
        </w:r>
      </w:ins>
      <w:proofErr w:type="spellStart"/>
      <w:ins w:id="62" w:author="Cheng, Yan" w:date="2021-04-28T13:33:00Z">
        <w:r w:rsidR="00286C65" w:rsidRPr="00286C65">
          <w:t>person_n</w:t>
        </w:r>
        <w:proofErr w:type="spellEnd"/>
        <w:r w:rsidR="00286C65">
          <w:t>, '</w:t>
        </w:r>
      </w:ins>
      <w:proofErr w:type="spellStart"/>
      <w:ins w:id="63" w:author="Cheng, Yan" w:date="2021-04-28T13:34:00Z">
        <w:r w:rsidR="003A278C" w:rsidRPr="003A278C">
          <w:t>trip_n</w:t>
        </w:r>
        <w:proofErr w:type="spellEnd"/>
        <w:r w:rsidR="003A278C">
          <w:t>'</w:t>
        </w:r>
      </w:ins>
      <w:ins w:id="64" w:author="Cheng, Yan" w:date="2021-04-28T13:32:00Z">
        <w:r>
          <w:t>]</w:t>
        </w:r>
      </w:ins>
      <w:ins w:id="65" w:author="Cheng, Yan" w:date="2021-04-28T13:34:00Z">
        <w:r w:rsidR="003A278C">
          <w:t xml:space="preserve"> +</w:t>
        </w:r>
      </w:ins>
    </w:p>
    <w:p w14:paraId="56837414" w14:textId="48AA6855" w:rsidR="009502DE" w:rsidRDefault="009502DE">
      <w:pPr>
        <w:pStyle w:val="ListParagraph"/>
        <w:ind w:left="1440"/>
        <w:pPrChange w:id="66" w:author="Cheng, Yan" w:date="2021-04-28T13:3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r>
        <w:t>['age', 'male</w:t>
      </w:r>
      <w:bookmarkStart w:id="67" w:name="_Hlk70509220"/>
      <w:r>
        <w:t>'</w:t>
      </w:r>
      <w:bookmarkEnd w:id="67"/>
      <w:r>
        <w:t>, '</w:t>
      </w:r>
      <w:proofErr w:type="spellStart"/>
      <w:r>
        <w:t>driving_license</w:t>
      </w:r>
      <w:proofErr w:type="spellEnd"/>
      <w:r>
        <w:t>', '</w:t>
      </w:r>
      <w:proofErr w:type="spellStart"/>
      <w:r>
        <w:t>car_ownership</w:t>
      </w:r>
      <w:proofErr w:type="spellEnd"/>
      <w:r>
        <w:t>', 'distance', '</w:t>
      </w:r>
      <w:proofErr w:type="spellStart"/>
      <w:r>
        <w:t>dur_walking</w:t>
      </w:r>
      <w:proofErr w:type="spellEnd"/>
      <w:r>
        <w:t>', '</w:t>
      </w:r>
      <w:proofErr w:type="spellStart"/>
      <w:r>
        <w:t>dur_cycling</w:t>
      </w:r>
      <w:proofErr w:type="spellEnd"/>
      <w:r>
        <w:t>', '</w:t>
      </w:r>
      <w:proofErr w:type="spellStart"/>
      <w:r>
        <w:t>dur_pt_access</w:t>
      </w:r>
      <w:proofErr w:type="spellEnd"/>
      <w:r>
        <w:t>', '</w:t>
      </w:r>
      <w:proofErr w:type="spellStart"/>
      <w:r>
        <w:t>dur_pt_inv</w:t>
      </w:r>
      <w:proofErr w:type="spellEnd"/>
      <w:r>
        <w:t>', '</w:t>
      </w:r>
      <w:proofErr w:type="spellStart"/>
      <w:r>
        <w:t>dur_pt_int_total</w:t>
      </w:r>
      <w:proofErr w:type="spellEnd"/>
      <w:proofErr w:type="gramStart"/>
      <w:r>
        <w:t>',  '</w:t>
      </w:r>
      <w:proofErr w:type="spellStart"/>
      <w:proofErr w:type="gramEnd"/>
      <w:r>
        <w:t>pt_n_interchanges</w:t>
      </w:r>
      <w:proofErr w:type="spellEnd"/>
      <w:r>
        <w:t>', '</w:t>
      </w:r>
      <w:proofErr w:type="spellStart"/>
      <w:r>
        <w:t>dur_driving</w:t>
      </w:r>
      <w:proofErr w:type="spellEnd"/>
      <w:r>
        <w:t>', '</w:t>
      </w:r>
      <w:proofErr w:type="spellStart"/>
      <w:r>
        <w:t>cost_transit</w:t>
      </w:r>
      <w:proofErr w:type="spellEnd"/>
      <w:r>
        <w:t>', '</w:t>
      </w:r>
      <w:proofErr w:type="spellStart"/>
      <w:r>
        <w:t>cost_driving_total</w:t>
      </w:r>
      <w:proofErr w:type="spellEnd"/>
      <w:r>
        <w:t>']</w:t>
      </w:r>
    </w:p>
    <w:p w14:paraId="2CA76F5E" w14:textId="63109EFD" w:rsidR="009502DE" w:rsidRDefault="009502DE" w:rsidP="00B77B03">
      <w:pPr>
        <w:pStyle w:val="ListParagraph"/>
        <w:numPr>
          <w:ilvl w:val="1"/>
          <w:numId w:val="1"/>
        </w:numPr>
      </w:pPr>
      <w:r>
        <w:t xml:space="preserve">Value in Y dataset: </w:t>
      </w:r>
      <w:r w:rsidRPr="009502DE">
        <w:t>'walk'</w:t>
      </w:r>
      <w:r>
        <w:t>,</w:t>
      </w:r>
      <w:r w:rsidRPr="009502DE">
        <w:t xml:space="preserve"> '</w:t>
      </w:r>
      <w:proofErr w:type="spellStart"/>
      <w:r w:rsidRPr="009502DE">
        <w:t>pt</w:t>
      </w:r>
      <w:proofErr w:type="spellEnd"/>
      <w:r w:rsidRPr="009502DE">
        <w:t>', 'cycle', 'drive'</w:t>
      </w:r>
    </w:p>
    <w:p w14:paraId="0596673D" w14:textId="53C75CB0" w:rsidR="009E4BFC" w:rsidDel="00A03285" w:rsidRDefault="009E4BFC" w:rsidP="009E4BFC">
      <w:pPr>
        <w:pStyle w:val="ListParagraph"/>
        <w:numPr>
          <w:ilvl w:val="0"/>
          <w:numId w:val="1"/>
        </w:numPr>
        <w:rPr>
          <w:del w:id="68" w:author="Cheng, Yan" w:date="2021-04-28T13:34:00Z"/>
        </w:rPr>
      </w:pPr>
      <w:del w:id="69" w:author="Cheng, Yan" w:date="2021-04-28T13:34:00Z">
        <w:r w:rsidDel="00A03285">
          <w:delText>xlsx files are difficult to handle. Better to split into two csv files?</w:delText>
        </w:r>
      </w:del>
    </w:p>
    <w:p w14:paraId="0FB02F5F" w14:textId="73D4AF0F" w:rsidR="009502DE" w:rsidDel="00A03285" w:rsidRDefault="009E4BFC" w:rsidP="009E4BFC">
      <w:pPr>
        <w:pStyle w:val="ListParagraph"/>
        <w:numPr>
          <w:ilvl w:val="0"/>
          <w:numId w:val="1"/>
        </w:numPr>
        <w:rPr>
          <w:del w:id="70" w:author="Cheng, Yan" w:date="2021-04-28T13:34:00Z"/>
        </w:rPr>
      </w:pPr>
      <w:del w:id="71" w:author="Cheng, Yan" w:date="2021-04-28T13:34:00Z">
        <w:r w:rsidDel="00A03285">
          <w:delText>Please avoid space in file names (would cause some trouble later)</w:delText>
        </w:r>
      </w:del>
    </w:p>
    <w:p w14:paraId="5504FE07" w14:textId="77777777" w:rsidR="00E241AA" w:rsidRDefault="00E241AA"/>
    <w:p w14:paraId="599FA90B" w14:textId="77777777" w:rsidR="00E241AA" w:rsidRDefault="00E241AA"/>
    <w:sectPr w:rsidR="00E24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2" w:author="Huanfa Chen" w:date="2021-04-26T09:53:00Z" w:initials="HC">
    <w:p w14:paraId="52A1CA8A" w14:textId="0B58A723" w:rsidR="009502DE" w:rsidRDefault="009502DE">
      <w:pPr>
        <w:pStyle w:val="CommentText"/>
      </w:pPr>
      <w:r>
        <w:rPr>
          <w:rStyle w:val="CommentReference"/>
        </w:rPr>
        <w:annotationRef/>
      </w:r>
      <w:r>
        <w:t>TBC by Yan Cheng.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A1CA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A1CA8A" w16cid:durableId="24310C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90EBA" w14:textId="77777777" w:rsidR="009E4BFC" w:rsidRDefault="009E4BFC" w:rsidP="009E4BFC">
      <w:pPr>
        <w:spacing w:after="0" w:line="240" w:lineRule="auto"/>
      </w:pPr>
      <w:r>
        <w:separator/>
      </w:r>
    </w:p>
  </w:endnote>
  <w:endnote w:type="continuationSeparator" w:id="0">
    <w:p w14:paraId="228F5D30" w14:textId="77777777" w:rsidR="009E4BFC" w:rsidRDefault="009E4BFC" w:rsidP="009E4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9B26C" w14:textId="77777777" w:rsidR="009E4BFC" w:rsidRDefault="009E4BFC" w:rsidP="009E4BFC">
      <w:pPr>
        <w:spacing w:after="0" w:line="240" w:lineRule="auto"/>
      </w:pPr>
      <w:r>
        <w:separator/>
      </w:r>
    </w:p>
  </w:footnote>
  <w:footnote w:type="continuationSeparator" w:id="0">
    <w:p w14:paraId="3C46F427" w14:textId="77777777" w:rsidR="009E4BFC" w:rsidRDefault="009E4BFC" w:rsidP="009E4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503E8"/>
    <w:multiLevelType w:val="hybridMultilevel"/>
    <w:tmpl w:val="2FF64C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eng, Yan">
    <w15:presenceInfo w15:providerId="None" w15:userId="Cheng, Yan"/>
  </w15:person>
  <w15:person w15:author="Huanfa Chen">
    <w15:presenceInfo w15:providerId="None" w15:userId="Huanfa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0MDAxNTMwNDW2MDFX0lEKTi0uzszPAykwqQUA34C4yiwAAAA="/>
  </w:docVars>
  <w:rsids>
    <w:rsidRoot w:val="00F04F48"/>
    <w:rsid w:val="001D2F9B"/>
    <w:rsid w:val="00286C65"/>
    <w:rsid w:val="003A278C"/>
    <w:rsid w:val="00464F66"/>
    <w:rsid w:val="00546A2F"/>
    <w:rsid w:val="005D1E66"/>
    <w:rsid w:val="00667D0A"/>
    <w:rsid w:val="007D4802"/>
    <w:rsid w:val="009502DE"/>
    <w:rsid w:val="0096748E"/>
    <w:rsid w:val="00974E18"/>
    <w:rsid w:val="00977517"/>
    <w:rsid w:val="009E4BFC"/>
    <w:rsid w:val="00A03285"/>
    <w:rsid w:val="00A13774"/>
    <w:rsid w:val="00B46D59"/>
    <w:rsid w:val="00BC141A"/>
    <w:rsid w:val="00CA1D0E"/>
    <w:rsid w:val="00D53EB2"/>
    <w:rsid w:val="00E241AA"/>
    <w:rsid w:val="00E25B12"/>
    <w:rsid w:val="00F0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75F72D9"/>
  <w14:defaultImageDpi w14:val="330"/>
  <w15:chartTrackingRefBased/>
  <w15:docId w15:val="{261B2D4F-FEB3-486B-90DF-411D9021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1A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502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02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02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02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02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2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2D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E4B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BFC"/>
  </w:style>
  <w:style w:type="paragraph" w:styleId="Footer">
    <w:name w:val="footer"/>
    <w:basedOn w:val="Normal"/>
    <w:link w:val="FooterChar"/>
    <w:uiPriority w:val="99"/>
    <w:unhideWhenUsed/>
    <w:rsid w:val="009E4B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Huanfa Chen</dc:creator>
  <cp:keywords/>
  <dc:description/>
  <cp:lastModifiedBy>Cheng Yan</cp:lastModifiedBy>
  <cp:revision>19</cp:revision>
  <dcterms:created xsi:type="dcterms:W3CDTF">2021-04-26T08:47:00Z</dcterms:created>
  <dcterms:modified xsi:type="dcterms:W3CDTF">2021-04-29T04:36:00Z</dcterms:modified>
</cp:coreProperties>
</file>